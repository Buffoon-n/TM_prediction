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CB" w:rsidRDefault="008660CB"/>
    <w:p w:rsidR="000E2FFB" w:rsidRPr="005F5B7B" w:rsidRDefault="00E4418D" w:rsidP="000E2FFB">
      <w:pPr>
        <w:jc w:val="center"/>
        <w:rPr>
          <w:sz w:val="36"/>
        </w:rPr>
      </w:pPr>
      <w:ins w:id="0" w:author="Microsoft Office User" w:date="2018-05-14T17:46:00Z">
        <w:r>
          <w:rPr>
            <w:sz w:val="36"/>
          </w:rPr>
          <w:t>A High Accura</w:t>
        </w:r>
      </w:ins>
      <w:ins w:id="1" w:author="Microsoft Office User" w:date="2018-05-14T17:50:00Z">
        <w:r>
          <w:rPr>
            <w:sz w:val="36"/>
          </w:rPr>
          <w:t>te</w:t>
        </w:r>
      </w:ins>
      <w:ins w:id="2" w:author="Microsoft Office User" w:date="2018-05-14T17:46:00Z">
        <w:r w:rsidR="00284062">
          <w:rPr>
            <w:sz w:val="36"/>
          </w:rPr>
          <w:t xml:space="preserve"> </w:t>
        </w:r>
      </w:ins>
      <w:r w:rsidR="00391299">
        <w:rPr>
          <w:sz w:val="36"/>
        </w:rPr>
        <w:t xml:space="preserve">Traffic </w:t>
      </w:r>
      <w:del w:id="3" w:author="Microsoft Office User" w:date="2018-05-14T17:48:00Z">
        <w:r w:rsidR="00391299" w:rsidDel="00284062">
          <w:rPr>
            <w:sz w:val="36"/>
          </w:rPr>
          <w:delText xml:space="preserve">Matrices </w:delText>
        </w:r>
      </w:del>
      <w:r w:rsidR="00391299">
        <w:rPr>
          <w:sz w:val="36"/>
        </w:rPr>
        <w:t>Prediction Based on Bidirectional Recurrent Neural Network and Long Short-Term Memory</w:t>
      </w:r>
    </w:p>
    <w:p w:rsidR="000E2FFB" w:rsidRDefault="000E2FFB" w:rsidP="000E2FFB">
      <w:r>
        <w:t>Abstract:</w:t>
      </w:r>
    </w:p>
    <w:p w:rsidR="000E2FFB" w:rsidRDefault="000E2FFB" w:rsidP="000E2FFB"/>
    <w:p w:rsidR="007D7E4F" w:rsidRDefault="000E2FFB" w:rsidP="00D87806">
      <w:pPr>
        <w:ind w:firstLine="720"/>
        <w:jc w:val="both"/>
        <w:pPrChange w:id="4" w:author="Microsoft Office User" w:date="2018-05-14T17:39:00Z">
          <w:pPr/>
        </w:pPrChange>
      </w:pPr>
      <w:del w:id="5" w:author="Microsoft Office User" w:date="2018-05-14T17:08:00Z">
        <w:r w:rsidDel="001A0765">
          <w:delText>Accuracy predicting</w:delText>
        </w:r>
      </w:del>
      <w:ins w:id="6" w:author="Microsoft Office User" w:date="2018-05-14T17:08:00Z">
        <w:r w:rsidR="001A0765">
          <w:t>Accurate prediction of</w:t>
        </w:r>
      </w:ins>
      <w:r>
        <w:t xml:space="preserve"> the future network traffic plays an important role in </w:t>
      </w:r>
      <w:r w:rsidR="00BE3DDF">
        <w:t>various</w:t>
      </w:r>
      <w:r>
        <w:t xml:space="preserve"> network problems (</w:t>
      </w:r>
      <w:r w:rsidR="00A50539">
        <w:t>e.g.</w:t>
      </w:r>
      <w:r w:rsidR="00462A4C">
        <w:t xml:space="preserve"> traffic engineering, capacity planning</w:t>
      </w:r>
      <w:r w:rsidR="00A50539">
        <w:t>, anomaly detection…</w:t>
      </w:r>
      <w:r>
        <w:t>)</w:t>
      </w:r>
      <w:r w:rsidR="006E3F8A">
        <w:t>. M</w:t>
      </w:r>
      <w:r w:rsidR="00442813">
        <w:t>easuring</w:t>
      </w:r>
      <w:r w:rsidR="00442813">
        <w:rPr>
          <w:lang w:val="vi-VN"/>
        </w:rPr>
        <w:t xml:space="preserve"> all</w:t>
      </w:r>
      <w:ins w:id="7" w:author="Microsoft Office User" w:date="2018-05-14T17:11:00Z">
        <w:r w:rsidR="001A0765">
          <w:t xml:space="preserve"> the</w:t>
        </w:r>
      </w:ins>
      <w:r w:rsidR="00442813">
        <w:rPr>
          <w:lang w:val="vi-VN"/>
        </w:rPr>
        <w:t xml:space="preserve"> </w:t>
      </w:r>
      <w:del w:id="8" w:author="Microsoft Office User" w:date="2018-05-14T17:10:00Z">
        <w:r w:rsidR="00442813" w:rsidDel="001A0765">
          <w:rPr>
            <w:lang w:val="vi-VN"/>
          </w:rPr>
          <w:delText>the traf</w:delText>
        </w:r>
        <w:r w:rsidR="00442813" w:rsidDel="001A0765">
          <w:delText>fic in the network</w:delText>
        </w:r>
        <w:r w:rsidR="00A50539" w:rsidDel="001A0765">
          <w:delText xml:space="preserve"> </w:delText>
        </w:r>
      </w:del>
      <w:ins w:id="9" w:author="Microsoft Office User" w:date="2018-05-14T17:10:00Z">
        <w:r w:rsidR="001A0765">
          <w:t xml:space="preserve">network traffic is </w:t>
        </w:r>
      </w:ins>
      <w:ins w:id="10" w:author="Microsoft Office User" w:date="2018-05-14T17:11:00Z">
        <w:r w:rsidR="001A0765">
          <w:rPr>
            <w:rFonts w:ascii="AppleSystemUIFont" w:hAnsi="AppleSystemUIFont" w:cs="AppleSystemUIFont"/>
            <w:color w:val="353535"/>
          </w:rPr>
          <w:t xml:space="preserve">impossible or impractical </w:t>
        </w:r>
      </w:ins>
      <w:del w:id="11" w:author="Microsoft Office User" w:date="2018-05-14T17:11:00Z">
        <w:r w:rsidR="00A50539" w:rsidDel="001A0765">
          <w:delText xml:space="preserve">can be challenging </w:delText>
        </w:r>
      </w:del>
      <w:r w:rsidR="00A50539">
        <w:t xml:space="preserve">due to the </w:t>
      </w:r>
      <w:del w:id="12" w:author="Microsoft Office User" w:date="2018-05-14T17:11:00Z">
        <w:r w:rsidR="00A50539" w:rsidDel="001A0765">
          <w:delText xml:space="preserve">monitoring </w:delText>
        </w:r>
      </w:del>
      <w:r w:rsidR="00A50539">
        <w:t>resource constraint</w:t>
      </w:r>
      <w:ins w:id="13" w:author="Microsoft Office User" w:date="2018-05-14T17:11:00Z">
        <w:r w:rsidR="001A0765">
          <w:t xml:space="preserve"> as well as </w:t>
        </w:r>
      </w:ins>
      <w:del w:id="14" w:author="Microsoft Office User" w:date="2018-05-14T17:11:00Z">
        <w:r w:rsidR="00A50539" w:rsidDel="001A0765">
          <w:delText xml:space="preserve">s and </w:delText>
        </w:r>
      </w:del>
      <w:r w:rsidR="00A50539">
        <w:t>the dynamic of temporal/spatial fluc</w:t>
      </w:r>
      <w:r w:rsidR="00A74B80">
        <w:t xml:space="preserve">tuations of the </w:t>
      </w:r>
      <w:del w:id="15" w:author="Microsoft Office User" w:date="2018-05-14T17:12:00Z">
        <w:r w:rsidR="00A74B80" w:rsidDel="001A0765">
          <w:delText xml:space="preserve">network </w:delText>
        </w:r>
      </w:del>
      <w:r w:rsidR="00A74B80">
        <w:t>traffic</w:t>
      </w:r>
      <w:r w:rsidR="006E3F8A">
        <w:t xml:space="preserve">. </w:t>
      </w:r>
      <w:ins w:id="16" w:author="Microsoft Office User" w:date="2018-05-14T17:34:00Z">
        <w:r w:rsidR="00D87806">
          <w:t xml:space="preserve">To this end, a common approach is to </w:t>
        </w:r>
      </w:ins>
      <w:ins w:id="17" w:author="Microsoft Office User" w:date="2018-05-14T17:35:00Z">
        <w:r w:rsidR="00D87806">
          <w:t xml:space="preserve">solve </w:t>
        </w:r>
      </w:ins>
      <w:del w:id="18" w:author="Microsoft Office User" w:date="2018-05-14T17:35:00Z">
        <w:r w:rsidR="006A2DAD" w:rsidDel="00D87806">
          <w:delText xml:space="preserve">The current approaches mainly focus on solving </w:delText>
        </w:r>
      </w:del>
      <w:r w:rsidR="006A2DAD">
        <w:t xml:space="preserve">the traffic matrix interpolation using compress sensing and matrices completion. </w:t>
      </w:r>
      <w:ins w:id="19" w:author="Microsoft Office User" w:date="2018-05-14T17:35:00Z">
        <w:r w:rsidR="00D87806">
          <w:t>Currently, t</w:t>
        </w:r>
      </w:ins>
      <w:del w:id="20" w:author="Microsoft Office User" w:date="2018-05-14T17:35:00Z">
        <w:r w:rsidR="006A2DAD" w:rsidDel="00D87806">
          <w:delText>T</w:delText>
        </w:r>
      </w:del>
      <w:r w:rsidR="006A2DAD">
        <w:t xml:space="preserve">here are some studies </w:t>
      </w:r>
      <w:del w:id="21" w:author="Microsoft Office User" w:date="2018-05-14T17:35:00Z">
        <w:r w:rsidR="006A2DAD" w:rsidDel="00D87806">
          <w:delText>which apply</w:delText>
        </w:r>
      </w:del>
      <w:ins w:id="22" w:author="Microsoft Office User" w:date="2018-05-14T17:35:00Z">
        <w:r w:rsidR="00D87806">
          <w:t>exploiting</w:t>
        </w:r>
      </w:ins>
      <w:r w:rsidR="006A2DAD">
        <w:t xml:space="preserve"> Deep Learning techniques such as RBM or Recurrent Neural Network to estimate the traffic volume. However, </w:t>
      </w:r>
      <w:ins w:id="23" w:author="Microsoft Office User" w:date="2018-05-14T17:33:00Z">
        <w:r w:rsidR="00D87806">
          <w:t xml:space="preserve">as </w:t>
        </w:r>
      </w:ins>
      <w:ins w:id="24" w:author="Microsoft Office User" w:date="2018-05-14T17:36:00Z">
        <w:r w:rsidR="00D87806">
          <w:t>using simple model</w:t>
        </w:r>
      </w:ins>
      <w:ins w:id="25" w:author="Microsoft Office User" w:date="2018-05-14T17:51:00Z">
        <w:r w:rsidR="00561F2F">
          <w:t>s</w:t>
        </w:r>
      </w:ins>
      <w:bookmarkStart w:id="26" w:name="_GoBack"/>
      <w:bookmarkEnd w:id="26"/>
      <w:ins w:id="27" w:author="Microsoft Office User" w:date="2018-05-14T17:36:00Z">
        <w:r w:rsidR="00D87806">
          <w:t xml:space="preserve">, </w:t>
        </w:r>
      </w:ins>
      <w:ins w:id="28" w:author="Microsoft Office User" w:date="2018-05-14T17:37:00Z">
        <w:r w:rsidR="00D87806">
          <w:t>their proposals reveal a poor</w:t>
        </w:r>
      </w:ins>
      <w:del w:id="29" w:author="Microsoft Office User" w:date="2018-05-14T17:36:00Z">
        <w:r w:rsidR="006A2DAD" w:rsidDel="00D87806">
          <w:delText>with simple model, their results shows poorly</w:delText>
        </w:r>
      </w:del>
      <w:r w:rsidR="006A2DAD">
        <w:t xml:space="preserve"> </w:t>
      </w:r>
      <w:r w:rsidR="0089312F">
        <w:t xml:space="preserve">performance </w:t>
      </w:r>
      <w:del w:id="30" w:author="Microsoft Office User" w:date="2018-05-14T17:38:00Z">
        <w:r w:rsidR="0089312F" w:rsidDel="00D87806">
          <w:delText xml:space="preserve">of </w:delText>
        </w:r>
      </w:del>
      <w:ins w:id="31" w:author="Microsoft Office User" w:date="2018-05-14T17:38:00Z">
        <w:r w:rsidR="00D87806">
          <w:t xml:space="preserve">regarding the </w:t>
        </w:r>
      </w:ins>
      <w:r w:rsidR="0089312F">
        <w:t xml:space="preserve">traffic inference </w:t>
      </w:r>
      <w:ins w:id="32" w:author="Microsoft Office User" w:date="2018-05-14T17:38:00Z">
        <w:r w:rsidR="00D87806">
          <w:t>when the measurement data has a high missing rate.</w:t>
        </w:r>
      </w:ins>
      <w:del w:id="33" w:author="Microsoft Office User" w:date="2018-05-14T17:38:00Z">
        <w:r w:rsidR="006A2DAD" w:rsidDel="00D87806">
          <w:delText>in case of high missing rate in the measurement data.</w:delText>
        </w:r>
      </w:del>
      <w:r w:rsidR="006E3F8A">
        <w:t xml:space="preserve"> </w:t>
      </w:r>
    </w:p>
    <w:p w:rsidR="000E2FFB" w:rsidRPr="00A50539" w:rsidRDefault="00AA3503" w:rsidP="00D87806">
      <w:pPr>
        <w:ind w:firstLine="720"/>
        <w:jc w:val="both"/>
        <w:pPrChange w:id="34" w:author="Microsoft Office User" w:date="2018-05-14T17:39:00Z">
          <w:pPr/>
        </w:pPrChange>
      </w:pPr>
      <w:r>
        <w:t xml:space="preserve">In this </w:t>
      </w:r>
      <w:r w:rsidR="007D7E4F">
        <w:t xml:space="preserve">paper, we propose </w:t>
      </w:r>
      <w:ins w:id="35" w:author="Microsoft Office User" w:date="2018-05-14T17:45:00Z">
        <w:r w:rsidR="005E64F6">
          <w:t xml:space="preserve">a </w:t>
        </w:r>
      </w:ins>
      <w:del w:id="36" w:author="Microsoft Office User" w:date="2018-05-14T17:39:00Z">
        <w:r w:rsidR="007D7E4F" w:rsidDel="00D87806">
          <w:delText>the network</w:delText>
        </w:r>
      </w:del>
      <w:ins w:id="37" w:author="Microsoft Office User" w:date="2018-05-14T17:40:00Z">
        <w:r w:rsidR="00D87806">
          <w:t>high accurate</w:t>
        </w:r>
      </w:ins>
      <w:r w:rsidR="007D7E4F">
        <w:t xml:space="preserve"> traffic prediction </w:t>
      </w:r>
      <w:del w:id="38" w:author="Microsoft Office User" w:date="2018-05-14T17:39:00Z">
        <w:r w:rsidR="007D7E4F" w:rsidDel="00D87806">
          <w:delText xml:space="preserve">approach </w:delText>
        </w:r>
      </w:del>
      <w:ins w:id="39" w:author="Microsoft Office User" w:date="2018-05-14T17:39:00Z">
        <w:r w:rsidR="00D87806">
          <w:t>algorithm</w:t>
        </w:r>
      </w:ins>
      <w:ins w:id="40" w:author="Microsoft Office User" w:date="2018-05-14T17:40:00Z">
        <w:r w:rsidR="00D87806">
          <w:t xml:space="preserve"> </w:t>
        </w:r>
      </w:ins>
      <w:r w:rsidR="00FE4850">
        <w:t>by</w:t>
      </w:r>
      <w:r w:rsidR="0066031B">
        <w:t xml:space="preserve"> </w:t>
      </w:r>
      <w:ins w:id="41" w:author="Microsoft Office User" w:date="2018-05-14T17:39:00Z">
        <w:r w:rsidR="00D87806">
          <w:t>leverag</w:t>
        </w:r>
      </w:ins>
      <w:ins w:id="42" w:author="Microsoft Office User" w:date="2018-05-14T17:40:00Z">
        <w:r w:rsidR="00D87806">
          <w:t>ing</w:t>
        </w:r>
      </w:ins>
      <w:ins w:id="43" w:author="Microsoft Office User" w:date="2018-05-14T17:39:00Z">
        <w:r w:rsidR="00D87806">
          <w:t xml:space="preserve"> </w:t>
        </w:r>
      </w:ins>
      <w:del w:id="44" w:author="Microsoft Office User" w:date="2018-05-14T17:39:00Z">
        <w:r w:rsidR="00FE4850" w:rsidDel="00D87806">
          <w:delText>leveraging</w:delText>
        </w:r>
        <w:r w:rsidR="007D7E4F" w:rsidDel="00D87806">
          <w:delText xml:space="preserve"> </w:delText>
        </w:r>
      </w:del>
      <w:r w:rsidR="007D7E4F">
        <w:t xml:space="preserve">the advantages of </w:t>
      </w:r>
      <w:r w:rsidR="00391299">
        <w:t xml:space="preserve">Long Short-Term </w:t>
      </w:r>
      <w:r w:rsidR="00054C37">
        <w:t>Memory</w:t>
      </w:r>
      <w:r w:rsidR="00955200">
        <w:t xml:space="preserve"> (LSTM)</w:t>
      </w:r>
      <w:r w:rsidR="00054C37">
        <w:t xml:space="preserve"> in </w:t>
      </w:r>
      <w:r w:rsidR="00A756E7">
        <w:t xml:space="preserve">the time series </w:t>
      </w:r>
      <w:r w:rsidR="00FE4850">
        <w:t>estimation</w:t>
      </w:r>
      <w:r w:rsidR="00A756E7">
        <w:t xml:space="preserve"> and </w:t>
      </w:r>
      <w:del w:id="45" w:author="Microsoft Office User" w:date="2018-05-14T17:46:00Z">
        <w:r w:rsidR="00FE4850" w:rsidDel="004C0F3D">
          <w:delText xml:space="preserve">modifying the </w:delText>
        </w:r>
      </w:del>
      <w:r w:rsidR="00FE4850">
        <w:t>Bidirectional Recurrent Neural Networks (</w:t>
      </w:r>
      <w:proofErr w:type="spellStart"/>
      <w:r w:rsidR="00FE4850">
        <w:t>BiRNN</w:t>
      </w:r>
      <w:proofErr w:type="spellEnd"/>
      <w:r w:rsidR="00FE4850">
        <w:t>)</w:t>
      </w:r>
      <w:r w:rsidR="006E3F8A">
        <w:t xml:space="preserve"> in</w:t>
      </w:r>
      <w:del w:id="46" w:author="Microsoft Office User" w:date="2018-05-14T17:46:00Z">
        <w:r w:rsidR="006E3F8A" w:rsidDel="004C0F3D">
          <w:delText xml:space="preserve"> </w:delText>
        </w:r>
      </w:del>
      <w:ins w:id="47" w:author="Microsoft Office User" w:date="2018-05-14T17:46:00Z">
        <w:r w:rsidR="004C0F3D">
          <w:t xml:space="preserve"> tuning the samples</w:t>
        </w:r>
      </w:ins>
      <w:del w:id="48" w:author="Microsoft Office User" w:date="2018-05-14T17:46:00Z">
        <w:r w:rsidR="006E3F8A" w:rsidDel="004C0F3D">
          <w:delText>order to get higher accurate</w:delText>
        </w:r>
      </w:del>
      <w:r w:rsidR="00FE4850">
        <w:t xml:space="preserve">. We evaluate our model based on the </w:t>
      </w:r>
      <w:r w:rsidR="00391299">
        <w:t>Abilene</w:t>
      </w:r>
      <w:r w:rsidR="00FE4850">
        <w:t xml:space="preserve"> </w:t>
      </w:r>
      <w:r w:rsidR="000B717C">
        <w:t>and GEANT dataset which contain</w:t>
      </w:r>
      <w:ins w:id="49" w:author="Microsoft Office User" w:date="2018-05-14T17:43:00Z">
        <w:r w:rsidR="00D87806">
          <w:rPr>
            <w:lang w:val="vi-VN"/>
          </w:rPr>
          <w:t>s</w:t>
        </w:r>
      </w:ins>
      <w:r w:rsidR="000B717C">
        <w:t xml:space="preserve"> the real traffic matrices. </w:t>
      </w:r>
      <w:del w:id="50" w:author="Microsoft Office User" w:date="2018-05-14T17:43:00Z">
        <w:r w:rsidR="00FE4850" w:rsidDel="00D87806">
          <w:delText xml:space="preserve">Our performance </w:delText>
        </w:r>
      </w:del>
      <w:ins w:id="51" w:author="Microsoft Office User" w:date="2018-05-14T17:43:00Z">
        <w:r w:rsidR="00D87806">
          <w:rPr>
            <w:lang w:val="vi-VN"/>
          </w:rPr>
          <w:t xml:space="preserve">The </w:t>
        </w:r>
        <w:r w:rsidR="00D87806">
          <w:t xml:space="preserve">experiment </w:t>
        </w:r>
      </w:ins>
      <w:r w:rsidR="00FE4850">
        <w:t xml:space="preserve">results </w:t>
      </w:r>
      <w:del w:id="52" w:author="Microsoft Office User" w:date="2018-05-14T17:43:00Z">
        <w:r w:rsidR="00FE4850" w:rsidDel="00D87806">
          <w:delText xml:space="preserve">dedicate </w:delText>
        </w:r>
      </w:del>
      <w:ins w:id="53" w:author="Microsoft Office User" w:date="2018-05-14T17:43:00Z">
        <w:r w:rsidR="00D87806">
          <w:t>showed</w:t>
        </w:r>
        <w:r w:rsidR="00D87806">
          <w:t xml:space="preserve"> </w:t>
        </w:r>
      </w:ins>
      <w:r w:rsidR="00FE4850">
        <w:t xml:space="preserve">that the proposed approach can achieve significantly better </w:t>
      </w:r>
      <w:r w:rsidR="00673124">
        <w:t>prediction accuracy</w:t>
      </w:r>
      <w:r w:rsidR="00FE4850">
        <w:t xml:space="preserve"> in terms of </w:t>
      </w:r>
      <w:r w:rsidR="008233B8">
        <w:t xml:space="preserve">several </w:t>
      </w:r>
      <w:r w:rsidR="00FE4850">
        <w:t>metrics</w:t>
      </w:r>
      <w:ins w:id="54" w:author="Microsoft Office User" w:date="2018-05-14T17:44:00Z">
        <w:r w:rsidR="005E64F6">
          <w:t xml:space="preserve"> </w:t>
        </w:r>
      </w:ins>
      <w:del w:id="55" w:author="Microsoft Office User" w:date="2018-05-14T17:44:00Z">
        <w:r w:rsidR="00FE4850" w:rsidDel="005E64F6">
          <w:delText>:</w:delText>
        </w:r>
      </w:del>
      <w:ins w:id="56" w:author="Microsoft Office User" w:date="2018-05-14T17:44:00Z">
        <w:r w:rsidR="005E64F6">
          <w:t xml:space="preserve">such as </w:t>
        </w:r>
      </w:ins>
      <w:del w:id="57" w:author="Microsoft Office User" w:date="2018-05-14T17:44:00Z">
        <w:r w:rsidR="00FE4850" w:rsidDel="005E64F6">
          <w:delText xml:space="preserve"> </w:delText>
        </w:r>
      </w:del>
      <w:r w:rsidR="00FE4850">
        <w:t>error ra</w:t>
      </w:r>
      <w:r w:rsidR="008233B8">
        <w:t xml:space="preserve">tio, normal mean absolute error, </w:t>
      </w:r>
      <w:r w:rsidR="00FE4850">
        <w:t>root mean sq</w:t>
      </w:r>
      <w:r w:rsidR="000B717C">
        <w:t>uare error</w:t>
      </w:r>
      <w:r w:rsidR="008233B8">
        <w:t xml:space="preserve"> and R2-score</w:t>
      </w:r>
      <w:r w:rsidR="00673124">
        <w:t>, even when only 30% of the traffic flows in the network</w:t>
      </w:r>
      <w:r w:rsidR="00B42573">
        <w:t xml:space="preserve"> are measured</w:t>
      </w:r>
      <w:r w:rsidR="00673124">
        <w:t>.</w:t>
      </w:r>
    </w:p>
    <w:sectPr w:rsidR="000E2FFB" w:rsidRPr="00A50539" w:rsidSect="00B6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FB"/>
    <w:rsid w:val="00054C37"/>
    <w:rsid w:val="000B717C"/>
    <w:rsid w:val="000E2FFB"/>
    <w:rsid w:val="001A0765"/>
    <w:rsid w:val="00284062"/>
    <w:rsid w:val="00391299"/>
    <w:rsid w:val="003E6ED4"/>
    <w:rsid w:val="00442813"/>
    <w:rsid w:val="00462A4C"/>
    <w:rsid w:val="004C0F3D"/>
    <w:rsid w:val="00561F2F"/>
    <w:rsid w:val="005E64F6"/>
    <w:rsid w:val="005F5B7B"/>
    <w:rsid w:val="0066031B"/>
    <w:rsid w:val="00673124"/>
    <w:rsid w:val="006A2DAD"/>
    <w:rsid w:val="006D344B"/>
    <w:rsid w:val="006E2BA5"/>
    <w:rsid w:val="006E3F8A"/>
    <w:rsid w:val="007D7E4F"/>
    <w:rsid w:val="008233B8"/>
    <w:rsid w:val="008660CB"/>
    <w:rsid w:val="0089312F"/>
    <w:rsid w:val="00955200"/>
    <w:rsid w:val="00A50539"/>
    <w:rsid w:val="00A74B80"/>
    <w:rsid w:val="00A756E7"/>
    <w:rsid w:val="00AA3503"/>
    <w:rsid w:val="00B42573"/>
    <w:rsid w:val="00B60C40"/>
    <w:rsid w:val="00BE3DDF"/>
    <w:rsid w:val="00D87806"/>
    <w:rsid w:val="00E4418D"/>
    <w:rsid w:val="00F56552"/>
    <w:rsid w:val="00FE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D2BFE"/>
  <w14:defaultImageDpi w14:val="32767"/>
  <w15:chartTrackingRefBased/>
  <w15:docId w15:val="{3E2970C0-9A1E-6149-BEA9-9AB85F57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7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6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</dc:creator>
  <cp:keywords/>
  <dc:description/>
  <cp:lastModifiedBy>Microsoft Office User</cp:lastModifiedBy>
  <cp:revision>12</cp:revision>
  <dcterms:created xsi:type="dcterms:W3CDTF">2018-05-14T08:48:00Z</dcterms:created>
  <dcterms:modified xsi:type="dcterms:W3CDTF">2018-05-14T08:51:00Z</dcterms:modified>
</cp:coreProperties>
</file>